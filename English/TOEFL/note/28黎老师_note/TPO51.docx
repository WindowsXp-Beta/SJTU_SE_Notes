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EA6B" w14:textId="77777777" w:rsidR="004305B3" w:rsidRPr="004305B3" w:rsidRDefault="004305B3" w:rsidP="004305B3">
      <w:pPr>
        <w:rPr>
          <w:rFonts w:ascii="Times New Roman" w:eastAsia="Times New Roman" w:hAnsi="Times New Roman" w:cs="Times New Roman"/>
        </w:rPr>
      </w:pPr>
      <w:r w:rsidRPr="004305B3">
        <w:rPr>
          <w:rFonts w:ascii="Helvetica Neue" w:eastAsia="Times New Roman" w:hAnsi="Helvetica Neue" w:cs="Times New Roman"/>
          <w:color w:val="333333"/>
          <w:shd w:val="clear" w:color="auto" w:fill="FFFFFF"/>
        </w:rPr>
        <w:t>Do you agree or disagree with the following statement?</w:t>
      </w:r>
      <w:r w:rsidRPr="004305B3">
        <w:rPr>
          <w:rFonts w:ascii="Helvetica Neue" w:eastAsia="Times New Roman" w:hAnsi="Helvetica Neue" w:cs="Times New Roman"/>
          <w:color w:val="333333"/>
        </w:rPr>
        <w:br/>
      </w:r>
      <w:r w:rsidRPr="004305B3">
        <w:rPr>
          <w:rFonts w:ascii="Helvetica Neue" w:eastAsia="Times New Roman" w:hAnsi="Helvetica Neue" w:cs="Times New Roman"/>
          <w:color w:val="333333"/>
          <w:shd w:val="clear" w:color="auto" w:fill="FFFFFF"/>
        </w:rPr>
        <w:t>Movies and television have more negative effects than positive effects on the way young people behave.</w:t>
      </w:r>
      <w:r w:rsidRPr="004305B3">
        <w:rPr>
          <w:rFonts w:ascii="Helvetica Neue" w:eastAsia="Times New Roman" w:hAnsi="Helvetica Neue" w:cs="Times New Roman"/>
          <w:color w:val="333333"/>
        </w:rPr>
        <w:br/>
      </w:r>
      <w:r w:rsidRPr="004305B3">
        <w:rPr>
          <w:rFonts w:ascii="Helvetica Neue" w:eastAsia="Times New Roman" w:hAnsi="Helvetica Neue" w:cs="Times New Roman"/>
          <w:color w:val="333333"/>
          <w:shd w:val="clear" w:color="auto" w:fill="FFFFFF"/>
        </w:rPr>
        <w:t>Use specific reasons and examples to support your answer.</w:t>
      </w:r>
    </w:p>
    <w:p w14:paraId="50FCC81C" w14:textId="32B20681" w:rsidR="007C4335" w:rsidRDefault="007C4335"/>
    <w:p w14:paraId="72B0519C" w14:textId="1B2AE0DE" w:rsidR="004305B3" w:rsidRDefault="002F4CB0">
      <w:pPr>
        <w:rPr>
          <w:lang w:val="en-US"/>
        </w:rPr>
      </w:pPr>
      <w:r>
        <w:t>Movies and television</w:t>
      </w:r>
      <w:del w:id="0" w:author="Microsoft Office User" w:date="2022-10-23T22:11:00Z">
        <w:r w:rsidDel="00C63D32">
          <w:delText>s</w:delText>
        </w:r>
      </w:del>
      <w:r>
        <w:t>, two essential elements in life, have been valued and even triggered discussions over whether they're beneficial to young</w:t>
      </w:r>
      <w:r w:rsidR="00676E2D">
        <w:rPr>
          <w:lang w:val="en-US"/>
        </w:rPr>
        <w:t xml:space="preserve"> people's behaviors</w:t>
      </w:r>
      <w:r>
        <w:t xml:space="preserve">. </w:t>
      </w:r>
      <w:r w:rsidR="00E27B2A">
        <w:t xml:space="preserve">Lots of problems, </w:t>
      </w:r>
      <w:r w:rsidR="00184F13">
        <w:t>in some point</w:t>
      </w:r>
      <w:ins w:id="1" w:author="Microsoft Office User" w:date="2022-10-23T22:11:00Z">
        <w:r w:rsidR="00DE7CAC">
          <w:rPr>
            <w:lang w:val="en-US"/>
          </w:rPr>
          <w:t>s</w:t>
        </w:r>
      </w:ins>
      <w:r w:rsidR="00184F13">
        <w:t xml:space="preserve"> of view</w:t>
      </w:r>
      <w:del w:id="2" w:author="Microsoft Office User" w:date="2022-10-23T22:13:00Z">
        <w:r w:rsidR="00184F13" w:rsidDel="00BF25F8">
          <w:delText>s</w:delText>
        </w:r>
      </w:del>
      <w:r w:rsidR="00184F13">
        <w:t xml:space="preserve">, are </w:t>
      </w:r>
      <w:r w:rsidR="00184678">
        <w:rPr>
          <w:lang w:val="en-US"/>
        </w:rPr>
        <w:t xml:space="preserve">what </w:t>
      </w:r>
      <w:r w:rsidR="00184F13">
        <w:t>they come along with.</w:t>
      </w:r>
      <w:ins w:id="3" w:author="Microsoft Office User" w:date="2022-10-27T17:38:00Z">
        <w:r w:rsidR="00497DAA">
          <w:rPr>
            <w:rFonts w:hint="eastAsia"/>
          </w:rPr>
          <w:t>（</w:t>
        </w:r>
      </w:ins>
      <w:ins w:id="4" w:author="Microsoft Office User" w:date="2022-10-27T17:39:00Z">
        <w:r w:rsidR="005C0F4A">
          <w:t>Watching movies and television, in some people's views, can be really harmful</w:t>
        </w:r>
        <w:r w:rsidR="00C85F9E">
          <w:t>.</w:t>
        </w:r>
      </w:ins>
      <w:ins w:id="5" w:author="Microsoft Office User" w:date="2022-10-27T17:38:00Z">
        <w:r w:rsidR="00497DAA">
          <w:rPr>
            <w:rFonts w:hint="eastAsia"/>
          </w:rPr>
          <w:t>）</w:t>
        </w:r>
      </w:ins>
      <w:r w:rsidR="00024E56">
        <w:t xml:space="preserve"> </w:t>
      </w:r>
      <w:r w:rsidR="00024E56">
        <w:rPr>
          <w:lang w:val="en-US"/>
        </w:rPr>
        <w:t xml:space="preserve">Contrary to these people's views is my perspective that </w:t>
      </w:r>
      <w:r w:rsidR="00676E2D">
        <w:rPr>
          <w:lang w:val="en-US"/>
        </w:rPr>
        <w:t>watching movies and tele</w:t>
      </w:r>
      <w:r w:rsidR="00633BC2">
        <w:rPr>
          <w:lang w:val="en-US"/>
        </w:rPr>
        <w:t xml:space="preserve">vision benefits </w:t>
      </w:r>
      <w:r w:rsidR="00207FC5">
        <w:rPr>
          <w:lang w:val="en-US"/>
        </w:rPr>
        <w:t xml:space="preserve">behaviors of the </w:t>
      </w:r>
      <w:r w:rsidR="00633BC2">
        <w:rPr>
          <w:lang w:val="en-US"/>
        </w:rPr>
        <w:t xml:space="preserve">young </w:t>
      </w:r>
      <w:ins w:id="6" w:author="Microsoft Office User" w:date="2022-10-23T22:14:00Z">
        <w:r w:rsidR="00374394">
          <w:rPr>
            <w:lang w:val="en-US"/>
          </w:rPr>
          <w:t>in</w:t>
        </w:r>
      </w:ins>
      <w:del w:id="7" w:author="Microsoft Office User" w:date="2022-10-23T22:14:00Z">
        <w:r w:rsidR="00633BC2" w:rsidDel="00374394">
          <w:rPr>
            <w:lang w:val="en-US"/>
          </w:rPr>
          <w:delText>from</w:delText>
        </w:r>
      </w:del>
      <w:r w:rsidR="00633BC2">
        <w:rPr>
          <w:lang w:val="en-US"/>
        </w:rPr>
        <w:t xml:space="preserve"> a lot of aspects, including their academic performance and </w:t>
      </w:r>
      <w:r w:rsidR="00087F5B">
        <w:rPr>
          <w:lang w:val="en-US"/>
        </w:rPr>
        <w:t>personal development.</w:t>
      </w:r>
    </w:p>
    <w:p w14:paraId="5BB7DF68" w14:textId="38027C5D" w:rsidR="00087F5B" w:rsidRDefault="00087F5B">
      <w:pPr>
        <w:rPr>
          <w:lang w:val="en-US"/>
        </w:rPr>
      </w:pPr>
    </w:p>
    <w:p w14:paraId="5269BE9F" w14:textId="4012613C" w:rsidR="00087F5B" w:rsidRDefault="007E0ECC">
      <w:pPr>
        <w:rPr>
          <w:lang w:val="en-US"/>
        </w:rPr>
      </w:pPr>
      <w:r>
        <w:rPr>
          <w:lang w:val="en-US"/>
        </w:rPr>
        <w:t>What must be prioritized is th</w:t>
      </w:r>
      <w:r w:rsidR="00667F9A">
        <w:rPr>
          <w:lang w:val="en-US"/>
        </w:rPr>
        <w:t xml:space="preserve">at </w:t>
      </w:r>
      <w:r w:rsidR="004B1575">
        <w:rPr>
          <w:lang w:val="en-US"/>
        </w:rPr>
        <w:t xml:space="preserve">when </w:t>
      </w:r>
      <w:r w:rsidR="00C73495">
        <w:rPr>
          <w:lang w:val="en-US"/>
        </w:rPr>
        <w:t xml:space="preserve">watching movies and television, young people can significantly improve their school performance, by obtaining more knowledge and cultivating more interests. </w:t>
      </w:r>
      <w:r w:rsidR="00A30552">
        <w:rPr>
          <w:lang w:val="en-US"/>
        </w:rPr>
        <w:t xml:space="preserve">Initially, it is movies and television that help students learn knowledge which they do not access in </w:t>
      </w:r>
      <w:del w:id="8" w:author="Microsoft Office User" w:date="2022-10-23T22:14:00Z">
        <w:r w:rsidR="00A30552" w:rsidDel="000B7378">
          <w:rPr>
            <w:lang w:val="en-US"/>
          </w:rPr>
          <w:delText xml:space="preserve">the </w:delText>
        </w:r>
      </w:del>
      <w:r w:rsidR="00A30552">
        <w:rPr>
          <w:lang w:val="en-US"/>
        </w:rPr>
        <w:t>class.</w:t>
      </w:r>
      <w:r w:rsidR="003659E7">
        <w:rPr>
          <w:lang w:val="en-US"/>
        </w:rPr>
        <w:t xml:space="preserve"> </w:t>
      </w:r>
      <w:r w:rsidR="00A47F35">
        <w:rPr>
          <w:lang w:val="en-US"/>
        </w:rPr>
        <w:t xml:space="preserve">To explain it further, </w:t>
      </w:r>
      <w:r w:rsidR="00755311">
        <w:rPr>
          <w:lang w:val="en-US"/>
        </w:rPr>
        <w:t xml:space="preserve">when watching science films, students will learn some cutting-edge technologies </w:t>
      </w:r>
      <w:r w:rsidR="00BF1BAC">
        <w:rPr>
          <w:lang w:val="en-US"/>
        </w:rPr>
        <w:t xml:space="preserve">and </w:t>
      </w:r>
      <w:r w:rsidR="00595EBD">
        <w:rPr>
          <w:lang w:val="en-US"/>
        </w:rPr>
        <w:t xml:space="preserve">complicated </w:t>
      </w:r>
      <w:r w:rsidR="00BF1BAC">
        <w:rPr>
          <w:lang w:val="en-US"/>
        </w:rPr>
        <w:t>science concepts</w:t>
      </w:r>
      <w:r w:rsidR="00031BA2">
        <w:rPr>
          <w:lang w:val="en-US"/>
        </w:rPr>
        <w:t xml:space="preserve">, and since they're more appealing to students, </w:t>
      </w:r>
      <w:r w:rsidR="0039014F">
        <w:rPr>
          <w:lang w:val="en-US"/>
        </w:rPr>
        <w:t xml:space="preserve">students would be more likely to master </w:t>
      </w:r>
      <w:ins w:id="9" w:author="Microsoft Office User" w:date="2022-10-23T22:15:00Z">
        <w:r w:rsidR="00C26E1C">
          <w:rPr>
            <w:lang w:val="en-US"/>
          </w:rPr>
          <w:t>this</w:t>
        </w:r>
      </w:ins>
      <w:del w:id="10" w:author="Microsoft Office User" w:date="2022-10-23T22:15:00Z">
        <w:r w:rsidR="0039014F" w:rsidDel="00C26E1C">
          <w:rPr>
            <w:lang w:val="en-US"/>
          </w:rPr>
          <w:delText>th</w:delText>
        </w:r>
        <w:r w:rsidR="0039014F" w:rsidDel="00F8499D">
          <w:rPr>
            <w:lang w:val="en-US"/>
          </w:rPr>
          <w:delText>ese</w:delText>
        </w:r>
      </w:del>
      <w:r w:rsidR="0039014F">
        <w:rPr>
          <w:lang w:val="en-US"/>
        </w:rPr>
        <w:t xml:space="preserve"> knowledge better. </w:t>
      </w:r>
      <w:r w:rsidR="009243BD">
        <w:rPr>
          <w:lang w:val="en-US"/>
        </w:rPr>
        <w:t xml:space="preserve">However, </w:t>
      </w:r>
      <w:r w:rsidR="00AB5567">
        <w:rPr>
          <w:lang w:val="en-US"/>
        </w:rPr>
        <w:t xml:space="preserve">how can the young get access to if </w:t>
      </w:r>
      <w:ins w:id="11" w:author="Microsoft Office User" w:date="2022-10-23T22:15:00Z">
        <w:r w:rsidR="005076D3">
          <w:rPr>
            <w:lang w:val="en-US"/>
          </w:rPr>
          <w:t>this</w:t>
        </w:r>
      </w:ins>
      <w:del w:id="12" w:author="Microsoft Office User" w:date="2022-10-23T22:15:00Z">
        <w:r w:rsidR="00AB5567" w:rsidDel="005076D3">
          <w:rPr>
            <w:lang w:val="en-US"/>
          </w:rPr>
          <w:delText>these</w:delText>
        </w:r>
      </w:del>
      <w:r w:rsidR="00AB5567">
        <w:rPr>
          <w:lang w:val="en-US"/>
        </w:rPr>
        <w:t xml:space="preserve"> knowledge if they do not watch films</w:t>
      </w:r>
      <w:ins w:id="13" w:author="Microsoft Office User" w:date="2022-10-23T22:15:00Z">
        <w:r w:rsidR="00115C97">
          <w:rPr>
            <w:lang w:val="en-US"/>
          </w:rPr>
          <w:t>?</w:t>
        </w:r>
      </w:ins>
      <w:del w:id="14" w:author="Microsoft Office User" w:date="2022-10-23T22:15:00Z">
        <w:r w:rsidR="00AB5567" w:rsidDel="00115C97">
          <w:rPr>
            <w:lang w:val="en-US"/>
          </w:rPr>
          <w:delText>.</w:delText>
        </w:r>
      </w:del>
      <w:r w:rsidR="00AB5567">
        <w:rPr>
          <w:lang w:val="en-US"/>
        </w:rPr>
        <w:t xml:space="preserve"> </w:t>
      </w:r>
      <w:r w:rsidR="00817DDA">
        <w:rPr>
          <w:lang w:val="en-US"/>
        </w:rPr>
        <w:t xml:space="preserve">Moreover, </w:t>
      </w:r>
      <w:r w:rsidR="006963BF">
        <w:rPr>
          <w:lang w:val="en-US"/>
        </w:rPr>
        <w:t>never can we ignore the fact that movies and television also play a</w:t>
      </w:r>
      <w:ins w:id="15" w:author="Microsoft Office User" w:date="2022-10-23T22:16:00Z">
        <w:r w:rsidR="00AA0393">
          <w:rPr>
            <w:lang w:val="en-US"/>
          </w:rPr>
          <w:t>n</w:t>
        </w:r>
      </w:ins>
      <w:r w:rsidR="006963BF">
        <w:rPr>
          <w:lang w:val="en-US"/>
        </w:rPr>
        <w:t xml:space="preserve"> important role in young people's interest</w:t>
      </w:r>
      <w:del w:id="16" w:author="Microsoft Office User" w:date="2022-10-23T22:38:00Z">
        <w:r w:rsidR="006963BF" w:rsidDel="00042B89">
          <w:rPr>
            <w:lang w:val="en-US"/>
          </w:rPr>
          <w:delText>s</w:delText>
        </w:r>
      </w:del>
      <w:r w:rsidR="006963BF">
        <w:rPr>
          <w:lang w:val="en-US"/>
        </w:rPr>
        <w:t xml:space="preserve"> development.</w:t>
      </w:r>
      <w:r w:rsidR="002C4FFF">
        <w:rPr>
          <w:lang w:val="en-US"/>
        </w:rPr>
        <w:t xml:space="preserve"> In detail, </w:t>
      </w:r>
      <w:r w:rsidR="005C1266">
        <w:rPr>
          <w:lang w:val="en-US"/>
        </w:rPr>
        <w:t xml:space="preserve">not only do movies and television have interesting plots, </w:t>
      </w:r>
      <w:r w:rsidR="00B10F38">
        <w:rPr>
          <w:lang w:val="en-US"/>
        </w:rPr>
        <w:t xml:space="preserve">but also they </w:t>
      </w:r>
      <w:r w:rsidR="001D7986">
        <w:rPr>
          <w:lang w:val="en-US"/>
        </w:rPr>
        <w:t xml:space="preserve">are </w:t>
      </w:r>
      <w:r w:rsidR="00B10F38">
        <w:rPr>
          <w:lang w:val="en-US"/>
        </w:rPr>
        <w:t xml:space="preserve">always </w:t>
      </w:r>
      <w:r w:rsidR="001D7986">
        <w:rPr>
          <w:lang w:val="en-US"/>
        </w:rPr>
        <w:t>about topics that young people love</w:t>
      </w:r>
      <w:r w:rsidR="007351B5">
        <w:rPr>
          <w:lang w:val="en-US"/>
        </w:rPr>
        <w:t xml:space="preserve">, thus the interests of the young will get promoted. </w:t>
      </w:r>
      <w:r w:rsidR="000D4859">
        <w:rPr>
          <w:lang w:val="en-US"/>
        </w:rPr>
        <w:t>On the contrary, it is impossible for young people to develop these interests if they do not watch television.</w:t>
      </w:r>
    </w:p>
    <w:p w14:paraId="1FD94F6D" w14:textId="076EDD2F" w:rsidR="00792E29" w:rsidRDefault="00792E29">
      <w:pPr>
        <w:rPr>
          <w:lang w:val="en-US"/>
        </w:rPr>
      </w:pPr>
    </w:p>
    <w:p w14:paraId="5A8C1492" w14:textId="0B2D31C8" w:rsidR="00910AF3" w:rsidRDefault="00386770">
      <w:pPr>
        <w:rPr>
          <w:lang w:val="en-US"/>
        </w:rPr>
      </w:pPr>
      <w:r>
        <w:rPr>
          <w:lang w:val="en-US"/>
        </w:rPr>
        <w:t xml:space="preserve">What should be equally worth discussing is that </w:t>
      </w:r>
      <w:r w:rsidR="00035092">
        <w:rPr>
          <w:lang w:val="en-US"/>
        </w:rPr>
        <w:t>with figures show</w:t>
      </w:r>
      <w:ins w:id="17" w:author="Microsoft Office User" w:date="2022-10-23T22:17:00Z">
        <w:r w:rsidR="00440395">
          <w:rPr>
            <w:lang w:val="en-US"/>
          </w:rPr>
          <w:t>n</w:t>
        </w:r>
      </w:ins>
      <w:del w:id="18" w:author="Microsoft Office User" w:date="2022-10-23T22:17:00Z">
        <w:r w:rsidR="00035092" w:rsidDel="00440395">
          <w:rPr>
            <w:lang w:val="en-US"/>
          </w:rPr>
          <w:delText>ed</w:delText>
        </w:r>
      </w:del>
      <w:r w:rsidR="00035092">
        <w:rPr>
          <w:lang w:val="en-US"/>
        </w:rPr>
        <w:t xml:space="preserve"> in </w:t>
      </w:r>
      <w:del w:id="19" w:author="Microsoft Office User" w:date="2022-10-23T22:38:00Z">
        <w:r w:rsidR="00035092" w:rsidDel="00B66ECF">
          <w:rPr>
            <w:lang w:val="en-US"/>
          </w:rPr>
          <w:delText xml:space="preserve">the </w:delText>
        </w:r>
      </w:del>
      <w:r w:rsidR="00035092">
        <w:rPr>
          <w:lang w:val="en-US"/>
        </w:rPr>
        <w:t xml:space="preserve">movies and television, young </w:t>
      </w:r>
      <w:r w:rsidR="001E2F52">
        <w:rPr>
          <w:lang w:val="en-US"/>
        </w:rPr>
        <w:t>people's personal development, including persistence and time management skills</w:t>
      </w:r>
      <w:r w:rsidR="0035719B">
        <w:rPr>
          <w:lang w:val="en-US"/>
        </w:rPr>
        <w:t xml:space="preserve">, </w:t>
      </w:r>
      <w:r w:rsidR="00035092">
        <w:rPr>
          <w:lang w:val="en-US"/>
        </w:rPr>
        <w:t xml:space="preserve">would get boosted. </w:t>
      </w:r>
      <w:r w:rsidR="00A403B5">
        <w:rPr>
          <w:lang w:val="en-US"/>
        </w:rPr>
        <w:t xml:space="preserve">To begin with, </w:t>
      </w:r>
      <w:r w:rsidR="00E91CD2">
        <w:rPr>
          <w:lang w:val="en-US"/>
        </w:rPr>
        <w:t xml:space="preserve">only by </w:t>
      </w:r>
      <w:r w:rsidR="00832C04">
        <w:rPr>
          <w:lang w:val="en-US"/>
        </w:rPr>
        <w:t xml:space="preserve">watching films and television can young people become </w:t>
      </w:r>
      <w:r w:rsidR="003D42BD">
        <w:rPr>
          <w:lang w:val="en-US"/>
        </w:rPr>
        <w:t xml:space="preserve">truly </w:t>
      </w:r>
      <w:r w:rsidR="00832C04">
        <w:rPr>
          <w:lang w:val="en-US"/>
        </w:rPr>
        <w:t>persisten</w:t>
      </w:r>
      <w:r w:rsidR="00E36D28">
        <w:rPr>
          <w:lang w:val="en-US"/>
        </w:rPr>
        <w:t>t</w:t>
      </w:r>
      <w:r w:rsidR="00832C04">
        <w:rPr>
          <w:lang w:val="en-US"/>
        </w:rPr>
        <w:t>.</w:t>
      </w:r>
      <w:r w:rsidR="00D43A02">
        <w:rPr>
          <w:lang w:val="en-US"/>
        </w:rPr>
        <w:t xml:space="preserve"> To be more specific, </w:t>
      </w:r>
      <w:r w:rsidR="00D93324">
        <w:rPr>
          <w:lang w:val="en-US"/>
        </w:rPr>
        <w:t xml:space="preserve">since there are many figures who are very persistent and stick to their purposes in </w:t>
      </w:r>
      <w:del w:id="20" w:author="Microsoft Office User" w:date="2022-10-23T22:17:00Z">
        <w:r w:rsidR="00D93324" w:rsidDel="006D36DE">
          <w:rPr>
            <w:lang w:val="en-US"/>
          </w:rPr>
          <w:delText xml:space="preserve">the </w:delText>
        </w:r>
      </w:del>
      <w:r w:rsidR="00D93324">
        <w:rPr>
          <w:lang w:val="en-US"/>
        </w:rPr>
        <w:t>film</w:t>
      </w:r>
      <w:ins w:id="21" w:author="Microsoft Office User" w:date="2022-10-23T22:17:00Z">
        <w:r w:rsidR="003133E6">
          <w:rPr>
            <w:lang w:val="en-US"/>
          </w:rPr>
          <w:t>s</w:t>
        </w:r>
      </w:ins>
      <w:r w:rsidR="00D93324">
        <w:rPr>
          <w:lang w:val="en-US"/>
        </w:rPr>
        <w:t xml:space="preserve"> and television,</w:t>
      </w:r>
      <w:r w:rsidR="00966414">
        <w:rPr>
          <w:lang w:val="en-US"/>
        </w:rPr>
        <w:t xml:space="preserve"> </w:t>
      </w:r>
      <w:r w:rsidR="00D93324">
        <w:rPr>
          <w:lang w:val="en-US"/>
        </w:rPr>
        <w:t xml:space="preserve">the more film and television young people watch, the more they will understand </w:t>
      </w:r>
      <w:r w:rsidR="00950923">
        <w:rPr>
          <w:lang w:val="en-US"/>
        </w:rPr>
        <w:t xml:space="preserve">what is </w:t>
      </w:r>
      <w:del w:id="22" w:author="Microsoft Office User" w:date="2022-10-23T22:17:00Z">
        <w:r w:rsidR="00950923" w:rsidDel="00785A51">
          <w:rPr>
            <w:lang w:val="en-US"/>
          </w:rPr>
          <w:delText xml:space="preserve">the </w:delText>
        </w:r>
      </w:del>
      <w:r w:rsidR="00950923">
        <w:rPr>
          <w:lang w:val="en-US"/>
        </w:rPr>
        <w:t xml:space="preserve">real persistence. </w:t>
      </w:r>
      <w:r w:rsidR="00E93722">
        <w:rPr>
          <w:lang w:val="en-US"/>
        </w:rPr>
        <w:t xml:space="preserve">In </w:t>
      </w:r>
      <w:del w:id="23" w:author="Microsoft Office User" w:date="2022-10-23T22:40:00Z">
        <w:r w:rsidR="00E93722" w:rsidDel="000A70D2">
          <w:rPr>
            <w:lang w:val="en-US"/>
          </w:rPr>
          <w:delText xml:space="preserve">the </w:delText>
        </w:r>
      </w:del>
      <w:r w:rsidR="00E93722">
        <w:rPr>
          <w:lang w:val="en-US"/>
        </w:rPr>
        <w:t>contrast, under no circumstances can young people know how to be a persistent individual without getting access to these film</w:t>
      </w:r>
      <w:ins w:id="24" w:author="Microsoft Office User" w:date="2022-10-23T22:18:00Z">
        <w:r w:rsidR="006528ED">
          <w:rPr>
            <w:lang w:val="en-US"/>
          </w:rPr>
          <w:t>s</w:t>
        </w:r>
      </w:ins>
      <w:r w:rsidR="00E93722">
        <w:rPr>
          <w:lang w:val="en-US"/>
        </w:rPr>
        <w:t xml:space="preserve"> and television. </w:t>
      </w:r>
      <w:r w:rsidR="00EA3107">
        <w:rPr>
          <w:lang w:val="en-US"/>
        </w:rPr>
        <w:t xml:space="preserve">What's more, </w:t>
      </w:r>
      <w:r w:rsidR="007B23C2">
        <w:rPr>
          <w:lang w:val="en-US"/>
        </w:rPr>
        <w:t>by watching film</w:t>
      </w:r>
      <w:ins w:id="25" w:author="Microsoft Office User" w:date="2022-10-23T22:18:00Z">
        <w:r w:rsidR="0046731D">
          <w:rPr>
            <w:lang w:val="en-US"/>
          </w:rPr>
          <w:t>s</w:t>
        </w:r>
      </w:ins>
      <w:r w:rsidR="007B23C2">
        <w:rPr>
          <w:lang w:val="en-US"/>
        </w:rPr>
        <w:t xml:space="preserve"> and television, </w:t>
      </w:r>
      <w:r w:rsidR="000B3653">
        <w:rPr>
          <w:lang w:val="en-US"/>
        </w:rPr>
        <w:t xml:space="preserve">not only </w:t>
      </w:r>
      <w:r w:rsidR="007B23C2">
        <w:rPr>
          <w:lang w:val="en-US"/>
        </w:rPr>
        <w:t xml:space="preserve">can students become more persistent, but also </w:t>
      </w:r>
      <w:r w:rsidR="00EE483B">
        <w:rPr>
          <w:lang w:val="en-US"/>
        </w:rPr>
        <w:t xml:space="preserve">their time management skills will be improved. </w:t>
      </w:r>
      <w:r w:rsidR="001E5D1D">
        <w:rPr>
          <w:lang w:val="en-US"/>
        </w:rPr>
        <w:t xml:space="preserve">Specifically, </w:t>
      </w:r>
      <w:r w:rsidR="009C3333">
        <w:rPr>
          <w:lang w:val="en-US"/>
        </w:rPr>
        <w:t xml:space="preserve">in order to watch films and television, </w:t>
      </w:r>
      <w:r w:rsidR="001B1073">
        <w:rPr>
          <w:lang w:val="en-US"/>
        </w:rPr>
        <w:t xml:space="preserve">the young have to </w:t>
      </w:r>
      <w:r w:rsidR="006C1917">
        <w:rPr>
          <w:lang w:val="en-US"/>
        </w:rPr>
        <w:t>find a balance</w:t>
      </w:r>
      <w:r w:rsidR="000871FA">
        <w:rPr>
          <w:lang w:val="en-US"/>
        </w:rPr>
        <w:t xml:space="preserve"> and </w:t>
      </w:r>
      <w:r w:rsidR="002D63D7">
        <w:rPr>
          <w:lang w:val="en-US"/>
        </w:rPr>
        <w:t>label and arrange tasks in the order of urgency</w:t>
      </w:r>
      <w:r w:rsidR="00375DE8">
        <w:rPr>
          <w:lang w:val="en-US"/>
        </w:rPr>
        <w:t xml:space="preserve">, which </w:t>
      </w:r>
      <w:r w:rsidR="00D22685">
        <w:rPr>
          <w:lang w:val="en-US"/>
        </w:rPr>
        <w:t>significantly improve</w:t>
      </w:r>
      <w:ins w:id="26" w:author="Microsoft Office User" w:date="2022-10-23T22:18:00Z">
        <w:r w:rsidR="007F527D">
          <w:rPr>
            <w:lang w:val="en-US"/>
          </w:rPr>
          <w:t>s</w:t>
        </w:r>
      </w:ins>
      <w:r w:rsidR="00D22685">
        <w:rPr>
          <w:lang w:val="en-US"/>
        </w:rPr>
        <w:t xml:space="preserve"> their time management skills</w:t>
      </w:r>
      <w:r w:rsidR="002D63D7">
        <w:rPr>
          <w:lang w:val="en-US"/>
        </w:rPr>
        <w:t>.</w:t>
      </w:r>
      <w:r w:rsidR="00791D85">
        <w:rPr>
          <w:lang w:val="en-US"/>
        </w:rPr>
        <w:t xml:space="preserve"> On the other hand, young people find it impossible </w:t>
      </w:r>
      <w:r w:rsidR="007A6182">
        <w:rPr>
          <w:lang w:val="en-US"/>
        </w:rPr>
        <w:t xml:space="preserve">to facilitate their time management skills </w:t>
      </w:r>
      <w:r w:rsidR="00791D85">
        <w:rPr>
          <w:lang w:val="en-US"/>
        </w:rPr>
        <w:t xml:space="preserve">if they </w:t>
      </w:r>
      <w:r w:rsidR="00E7718D">
        <w:rPr>
          <w:lang w:val="en-US"/>
        </w:rPr>
        <w:t>only have to deal with school work.</w:t>
      </w:r>
    </w:p>
    <w:p w14:paraId="379FF796" w14:textId="0EEA085E" w:rsidR="0026781C" w:rsidRDefault="0026781C">
      <w:pPr>
        <w:rPr>
          <w:lang w:val="en-US"/>
        </w:rPr>
      </w:pPr>
    </w:p>
    <w:p w14:paraId="434FAD94" w14:textId="0A0477CB" w:rsidR="0026781C" w:rsidRPr="00633BC2" w:rsidRDefault="00141351" w:rsidP="00141351">
      <w:pPr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earning, being important to students, will be improved when</w:t>
      </w:r>
      <w:r w:rsidR="007D1F62">
        <w:rPr>
          <w:lang w:val="en-US"/>
        </w:rPr>
        <w:t xml:space="preserve"> young people watch films</w:t>
      </w:r>
      <w:r w:rsidR="003B528B">
        <w:rPr>
          <w:lang w:val="en-US"/>
        </w:rPr>
        <w:t xml:space="preserve"> and television</w:t>
      </w:r>
      <w:r>
        <w:rPr>
          <w:lang w:val="en-US"/>
        </w:rPr>
        <w:t>.</w:t>
      </w:r>
      <w:r w:rsidR="003B528B">
        <w:rPr>
          <w:lang w:val="en-US"/>
        </w:rPr>
        <w:t xml:space="preserve"> </w:t>
      </w:r>
      <w:r>
        <w:rPr>
          <w:lang w:val="en-US"/>
        </w:rPr>
        <w:t>Personal development, being essential in one's life, will be facilitated</w:t>
      </w:r>
      <w:r w:rsidR="00B66CA1">
        <w:rPr>
          <w:lang w:val="en-US"/>
        </w:rPr>
        <w:t xml:space="preserve"> with </w:t>
      </w:r>
      <w:del w:id="27" w:author="Microsoft Office User" w:date="2022-10-23T22:19:00Z">
        <w:r w:rsidR="00B66CA1" w:rsidDel="00E9257A">
          <w:rPr>
            <w:lang w:val="en-US"/>
          </w:rPr>
          <w:delText xml:space="preserve">the </w:delText>
        </w:r>
      </w:del>
      <w:r w:rsidR="00B66CA1">
        <w:rPr>
          <w:lang w:val="en-US"/>
        </w:rPr>
        <w:t>access to films and television</w:t>
      </w:r>
      <w:r>
        <w:rPr>
          <w:lang w:val="en-US"/>
        </w:rPr>
        <w:t xml:space="preserve">. To conclude, only </w:t>
      </w:r>
      <w:r w:rsidR="006C44E2">
        <w:rPr>
          <w:lang w:val="en-US"/>
        </w:rPr>
        <w:t xml:space="preserve">by watching films and television </w:t>
      </w:r>
      <w:r>
        <w:rPr>
          <w:lang w:val="en-US"/>
        </w:rPr>
        <w:t>can</w:t>
      </w:r>
      <w:r w:rsidR="006C44E2">
        <w:rPr>
          <w:lang w:val="en-US"/>
        </w:rPr>
        <w:t xml:space="preserve"> young people have </w:t>
      </w:r>
      <w:del w:id="28" w:author="Microsoft Office User" w:date="2022-10-23T22:19:00Z">
        <w:r w:rsidR="006C44E2" w:rsidDel="00E9257A">
          <w:rPr>
            <w:lang w:val="en-US"/>
          </w:rPr>
          <w:delText xml:space="preserve">a </w:delText>
        </w:r>
      </w:del>
      <w:r w:rsidR="00852540">
        <w:rPr>
          <w:lang w:val="en-US"/>
        </w:rPr>
        <w:t>better behaviors</w:t>
      </w:r>
      <w:r>
        <w:rPr>
          <w:lang w:val="en-US"/>
        </w:rPr>
        <w:t>.</w:t>
      </w:r>
    </w:p>
    <w:sectPr w:rsidR="0026781C" w:rsidRPr="00633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B3"/>
    <w:rsid w:val="00024E56"/>
    <w:rsid w:val="00031BA2"/>
    <w:rsid w:val="00031E9B"/>
    <w:rsid w:val="00035092"/>
    <w:rsid w:val="00037C35"/>
    <w:rsid w:val="00042B89"/>
    <w:rsid w:val="000643E0"/>
    <w:rsid w:val="000871FA"/>
    <w:rsid w:val="00087F5B"/>
    <w:rsid w:val="00094A29"/>
    <w:rsid w:val="000A70D2"/>
    <w:rsid w:val="000B10FF"/>
    <w:rsid w:val="000B3653"/>
    <w:rsid w:val="000B7378"/>
    <w:rsid w:val="000D4859"/>
    <w:rsid w:val="00115C97"/>
    <w:rsid w:val="00121CB6"/>
    <w:rsid w:val="0012338C"/>
    <w:rsid w:val="00141351"/>
    <w:rsid w:val="00152289"/>
    <w:rsid w:val="0016114E"/>
    <w:rsid w:val="001800EA"/>
    <w:rsid w:val="00184678"/>
    <w:rsid w:val="00184F13"/>
    <w:rsid w:val="001976C7"/>
    <w:rsid w:val="001B1073"/>
    <w:rsid w:val="001D7986"/>
    <w:rsid w:val="001E13DB"/>
    <w:rsid w:val="001E2F52"/>
    <w:rsid w:val="001E5D1D"/>
    <w:rsid w:val="00207FC5"/>
    <w:rsid w:val="0026781C"/>
    <w:rsid w:val="002A2F36"/>
    <w:rsid w:val="002B2251"/>
    <w:rsid w:val="002C4FFF"/>
    <w:rsid w:val="002C6832"/>
    <w:rsid w:val="002D63D7"/>
    <w:rsid w:val="002F4CB0"/>
    <w:rsid w:val="002F58FF"/>
    <w:rsid w:val="003133E6"/>
    <w:rsid w:val="0035719B"/>
    <w:rsid w:val="00361256"/>
    <w:rsid w:val="003659E7"/>
    <w:rsid w:val="00374394"/>
    <w:rsid w:val="00375DE8"/>
    <w:rsid w:val="0038207D"/>
    <w:rsid w:val="00386770"/>
    <w:rsid w:val="0039014F"/>
    <w:rsid w:val="00392E44"/>
    <w:rsid w:val="003B528B"/>
    <w:rsid w:val="003C249F"/>
    <w:rsid w:val="003D42BD"/>
    <w:rsid w:val="003D5997"/>
    <w:rsid w:val="003E5775"/>
    <w:rsid w:val="003E6742"/>
    <w:rsid w:val="003F0C08"/>
    <w:rsid w:val="003F5DDE"/>
    <w:rsid w:val="004305B3"/>
    <w:rsid w:val="0043265C"/>
    <w:rsid w:val="00440395"/>
    <w:rsid w:val="004578B7"/>
    <w:rsid w:val="0046731D"/>
    <w:rsid w:val="0047105A"/>
    <w:rsid w:val="004742ED"/>
    <w:rsid w:val="00497DAA"/>
    <w:rsid w:val="004B1575"/>
    <w:rsid w:val="004F19C3"/>
    <w:rsid w:val="005049B9"/>
    <w:rsid w:val="005076D3"/>
    <w:rsid w:val="00543602"/>
    <w:rsid w:val="00595EBD"/>
    <w:rsid w:val="005C0F4A"/>
    <w:rsid w:val="005C1266"/>
    <w:rsid w:val="005E00BC"/>
    <w:rsid w:val="006003C4"/>
    <w:rsid w:val="006141C2"/>
    <w:rsid w:val="00626509"/>
    <w:rsid w:val="00633BC2"/>
    <w:rsid w:val="00634F11"/>
    <w:rsid w:val="006528ED"/>
    <w:rsid w:val="00667F9A"/>
    <w:rsid w:val="00676E2D"/>
    <w:rsid w:val="006963BF"/>
    <w:rsid w:val="006C1917"/>
    <w:rsid w:val="006C44E2"/>
    <w:rsid w:val="006C673B"/>
    <w:rsid w:val="006C7025"/>
    <w:rsid w:val="006D36DE"/>
    <w:rsid w:val="006D46B4"/>
    <w:rsid w:val="006D5D07"/>
    <w:rsid w:val="0071629D"/>
    <w:rsid w:val="007351B5"/>
    <w:rsid w:val="007521A8"/>
    <w:rsid w:val="00755311"/>
    <w:rsid w:val="0075601F"/>
    <w:rsid w:val="00785A51"/>
    <w:rsid w:val="00791D85"/>
    <w:rsid w:val="00792E29"/>
    <w:rsid w:val="007A6182"/>
    <w:rsid w:val="007B23C2"/>
    <w:rsid w:val="007C4335"/>
    <w:rsid w:val="007D1F62"/>
    <w:rsid w:val="007D4844"/>
    <w:rsid w:val="007E0ECC"/>
    <w:rsid w:val="007F527D"/>
    <w:rsid w:val="00817DDA"/>
    <w:rsid w:val="00832401"/>
    <w:rsid w:val="00832C04"/>
    <w:rsid w:val="00852540"/>
    <w:rsid w:val="00910AF3"/>
    <w:rsid w:val="00915685"/>
    <w:rsid w:val="009243BD"/>
    <w:rsid w:val="00950923"/>
    <w:rsid w:val="00951DF3"/>
    <w:rsid w:val="009602ED"/>
    <w:rsid w:val="00966414"/>
    <w:rsid w:val="009C3333"/>
    <w:rsid w:val="00A01DF6"/>
    <w:rsid w:val="00A24D69"/>
    <w:rsid w:val="00A30552"/>
    <w:rsid w:val="00A403B5"/>
    <w:rsid w:val="00A47F35"/>
    <w:rsid w:val="00AA0393"/>
    <w:rsid w:val="00AB2BD1"/>
    <w:rsid w:val="00AB5260"/>
    <w:rsid w:val="00AB5567"/>
    <w:rsid w:val="00AD5CDF"/>
    <w:rsid w:val="00AE5F07"/>
    <w:rsid w:val="00AF7A5C"/>
    <w:rsid w:val="00B10F38"/>
    <w:rsid w:val="00B367C9"/>
    <w:rsid w:val="00B53D7B"/>
    <w:rsid w:val="00B66CA1"/>
    <w:rsid w:val="00B66ECF"/>
    <w:rsid w:val="00BA7B82"/>
    <w:rsid w:val="00BC3AC1"/>
    <w:rsid w:val="00BF1BAC"/>
    <w:rsid w:val="00BF25F8"/>
    <w:rsid w:val="00BF5B74"/>
    <w:rsid w:val="00C26E1C"/>
    <w:rsid w:val="00C354B6"/>
    <w:rsid w:val="00C63D32"/>
    <w:rsid w:val="00C73495"/>
    <w:rsid w:val="00C85F9E"/>
    <w:rsid w:val="00CA7E5E"/>
    <w:rsid w:val="00CC1078"/>
    <w:rsid w:val="00D22685"/>
    <w:rsid w:val="00D43A02"/>
    <w:rsid w:val="00D93324"/>
    <w:rsid w:val="00DE7CAC"/>
    <w:rsid w:val="00DF2A8F"/>
    <w:rsid w:val="00E27B2A"/>
    <w:rsid w:val="00E36D28"/>
    <w:rsid w:val="00E62789"/>
    <w:rsid w:val="00E6684D"/>
    <w:rsid w:val="00E7718D"/>
    <w:rsid w:val="00E91CD2"/>
    <w:rsid w:val="00E9257A"/>
    <w:rsid w:val="00E93722"/>
    <w:rsid w:val="00EA3107"/>
    <w:rsid w:val="00EB0476"/>
    <w:rsid w:val="00EB4069"/>
    <w:rsid w:val="00ED228D"/>
    <w:rsid w:val="00EE3FD2"/>
    <w:rsid w:val="00EE483B"/>
    <w:rsid w:val="00F07787"/>
    <w:rsid w:val="00F16BA1"/>
    <w:rsid w:val="00F71789"/>
    <w:rsid w:val="00F8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A9D6F"/>
  <w15:chartTrackingRefBased/>
  <w15:docId w15:val="{C8456501-D976-7641-BC8F-F86AE45E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6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151</cp:revision>
  <dcterms:created xsi:type="dcterms:W3CDTF">2022-10-23T12:59:00Z</dcterms:created>
  <dcterms:modified xsi:type="dcterms:W3CDTF">2022-10-27T09:39:00Z</dcterms:modified>
</cp:coreProperties>
</file>