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2D5D" w14:textId="2B761085" w:rsidR="00B832F5" w:rsidRDefault="00B832F5" w:rsidP="00B832F5">
      <w:r>
        <w:t xml:space="preserve">According to the reading material, the author presents the three </w:t>
      </w:r>
      <w:ins w:id="0" w:author="Microsoft Office User" w:date="2021-10-15T08:53:00Z">
        <w:r w:rsidR="006A6F1E">
          <w:t>hypothes</w:t>
        </w:r>
      </w:ins>
      <w:ins w:id="1" w:author="Microsoft Office User" w:date="2021-10-15T08:54:00Z">
        <w:r w:rsidR="00567109">
          <w:t>e</w:t>
        </w:r>
      </w:ins>
      <w:ins w:id="2" w:author="Microsoft Office User" w:date="2021-10-15T08:53:00Z">
        <w:r w:rsidR="006A6F1E">
          <w:t>s</w:t>
        </w:r>
      </w:ins>
      <w:del w:id="3" w:author="Microsoft Office User" w:date="2021-10-15T08:53:00Z">
        <w:r w:rsidDel="006A6F1E">
          <w:delText>reasons</w:delText>
        </w:r>
      </w:del>
      <w:r>
        <w:t xml:space="preserve"> to explain the decline of yellow cedar, However,</w:t>
      </w:r>
      <w:ins w:id="4" w:author="Microsoft Office User" w:date="2021-10-14T21:35:00Z">
        <w:r>
          <w:t xml:space="preserve"> </w:t>
        </w:r>
      </w:ins>
      <w:r>
        <w:t>the professor in the listening argues that none of the reasons is convincing.</w:t>
      </w:r>
    </w:p>
    <w:p w14:paraId="337A2EB0" w14:textId="0DDC6E6A" w:rsidR="00B832F5" w:rsidRDefault="00B832F5" w:rsidP="00B832F5">
      <w:r>
        <w:t>The first reason mentioned by the author is that insect parasites specifically the cedar bark beetle lead to yellow cedar decline. The professor in the listening, however, argues that this kind of insect</w:t>
      </w:r>
      <w:del w:id="5" w:author="Microsoft Office User" w:date="2021-10-14T21:35:00Z">
        <w:r w:rsidDel="00A775C0">
          <w:delText>s</w:delText>
        </w:r>
      </w:del>
      <w:r>
        <w:t xml:space="preserve"> won't cause the decline because health</w:t>
      </w:r>
      <w:ins w:id="6" w:author="Microsoft Office User" w:date="2021-10-14T21:36:00Z">
        <w:r w:rsidR="00092668">
          <w:t>y</w:t>
        </w:r>
      </w:ins>
      <w:r>
        <w:t xml:space="preserve"> yellow cedar trees can resist them than other</w:t>
      </w:r>
      <w:ins w:id="7" w:author="Microsoft Office User" w:date="2021-10-14T21:36:00Z">
        <w:r w:rsidR="00A1746B">
          <w:t>s</w:t>
        </w:r>
      </w:ins>
      <w:r>
        <w:t xml:space="preserve">. For example, there are chemical substances on </w:t>
      </w:r>
      <w:ins w:id="8" w:author="Microsoft Office User" w:date="2021-10-14T21:36:00Z">
        <w:r w:rsidR="00104914">
          <w:t xml:space="preserve">the </w:t>
        </w:r>
      </w:ins>
      <w:r>
        <w:t xml:space="preserve">central of their leaves </w:t>
      </w:r>
      <w:ins w:id="9" w:author="Microsoft Office User" w:date="2021-10-14T21:38:00Z">
        <w:r w:rsidR="00E231E2">
          <w:t>[</w:t>
        </w:r>
      </w:ins>
      <w:r>
        <w:t xml:space="preserve">which </w:t>
      </w:r>
      <w:ins w:id="10" w:author="Microsoft Office User" w:date="2021-10-14T21:37:00Z">
        <w:r w:rsidR="00104914">
          <w:t>are</w:t>
        </w:r>
      </w:ins>
      <w:del w:id="11" w:author="Microsoft Office User" w:date="2021-10-14T21:37:00Z">
        <w:r w:rsidDel="00104914">
          <w:delText>is</w:delText>
        </w:r>
      </w:del>
      <w:r>
        <w:t xml:space="preserve"> po</w:t>
      </w:r>
      <w:ins w:id="12" w:author="Microsoft Office User" w:date="2021-10-14T21:36:00Z">
        <w:r w:rsidR="00104914">
          <w:t>i</w:t>
        </w:r>
      </w:ins>
      <w:r>
        <w:t>s</w:t>
      </w:r>
      <w:del w:id="13" w:author="Microsoft Office User" w:date="2021-10-14T21:37:00Z">
        <w:r w:rsidDel="00104914">
          <w:delText>i</w:delText>
        </w:r>
      </w:del>
      <w:r>
        <w:t>on</w:t>
      </w:r>
      <w:ins w:id="14" w:author="Microsoft Office User" w:date="2021-10-14T21:38:00Z">
        <w:r w:rsidR="00E231E2">
          <w:t>](that poison)</w:t>
        </w:r>
      </w:ins>
      <w:r>
        <w:t xml:space="preserve"> </w:t>
      </w:r>
      <w:del w:id="15" w:author="Microsoft Office User" w:date="2021-10-14T21:45:00Z">
        <w:r w:rsidDel="006204F1">
          <w:delText xml:space="preserve">to </w:delText>
        </w:r>
      </w:del>
      <w:r>
        <w:t>the insects. Therefore, health</w:t>
      </w:r>
      <w:ins w:id="16" w:author="Microsoft Office User" w:date="2021-10-14T21:38:00Z">
        <w:r w:rsidR="00FA644A">
          <w:t>y</w:t>
        </w:r>
      </w:ins>
      <w:r>
        <w:t xml:space="preserve"> yellow cedar won't suffer and this kind of beetle will only kill those </w:t>
      </w:r>
      <w:del w:id="17" w:author="Microsoft Office User" w:date="2021-10-14T21:39:00Z">
        <w:r w:rsidDel="00933263">
          <w:delText xml:space="preserve">which are </w:delText>
        </w:r>
      </w:del>
      <w:r>
        <w:t>already ill</w:t>
      </w:r>
      <w:del w:id="18" w:author="Microsoft Office User" w:date="2021-10-14T21:39:00Z">
        <w:r w:rsidDel="00933263">
          <w:delText>ed</w:delText>
        </w:r>
      </w:del>
      <w:r>
        <w:t>.</w:t>
      </w:r>
    </w:p>
    <w:p w14:paraId="715DF0F9" w14:textId="3803E744" w:rsidR="00B832F5" w:rsidRDefault="00B832F5" w:rsidP="00B832F5">
      <w:r>
        <w:t>The second reason mentioned by the author is that brown bears claw at the cedars and weaken them. The professor in the listening, however, argue</w:t>
      </w:r>
      <w:ins w:id="19" w:author="Microsoft Office User" w:date="2021-10-14T21:40:00Z">
        <w:r w:rsidR="008C75D2">
          <w:t>s</w:t>
        </w:r>
      </w:ins>
      <w:r>
        <w:t xml:space="preserve"> that bears will only hurt some trees but the decline happened on both the main</w:t>
      </w:r>
      <w:del w:id="20" w:author="Microsoft Office User" w:date="2021-10-14T21:40:00Z">
        <w:r w:rsidDel="008C75D2">
          <w:delText xml:space="preserve"> </w:delText>
        </w:r>
      </w:del>
      <w:r>
        <w:t>land and islands. Although there are no bears on those islands, yellow cedar</w:t>
      </w:r>
      <w:ins w:id="21" w:author="Microsoft Office User" w:date="2021-10-14T21:41:00Z">
        <w:r w:rsidR="00DD748B">
          <w:t>s</w:t>
        </w:r>
      </w:ins>
      <w:r>
        <w:t xml:space="preserve"> on the islands still decline.</w:t>
      </w:r>
    </w:p>
    <w:p w14:paraId="790B9450" w14:textId="6E68E2E7" w:rsidR="003A38BA" w:rsidRDefault="00B832F5" w:rsidP="00B832F5">
      <w:pPr>
        <w:rPr>
          <w:ins w:id="22" w:author="Microsoft Office User" w:date="2021-10-14T21:43:00Z"/>
        </w:rPr>
      </w:pPr>
      <w:r>
        <w:t>The final reason mentioned by the author is that the change in the timing of root growth from early spring into late winter ha</w:t>
      </w:r>
      <w:ins w:id="23" w:author="Microsoft Office User" w:date="2021-10-14T21:41:00Z">
        <w:r w:rsidR="00D71AD1">
          <w:t>s</w:t>
        </w:r>
      </w:ins>
      <w:del w:id="24" w:author="Microsoft Office User" w:date="2021-10-14T21:41:00Z">
        <w:r w:rsidDel="00D71AD1">
          <w:delText>ve</w:delText>
        </w:r>
      </w:del>
      <w:r>
        <w:t xml:space="preserve"> significant consequences that growing roots suffer damage from partial freezing. </w:t>
      </w:r>
      <w:del w:id="25" w:author="Microsoft Office User" w:date="2021-10-14T21:42:00Z">
        <w:r w:rsidDel="00000748">
          <w:delText xml:space="preserve">However, </w:delText>
        </w:r>
      </w:del>
      <w:ins w:id="26" w:author="Microsoft Office User" w:date="2021-10-14T21:42:00Z">
        <w:r w:rsidR="00000748">
          <w:t>T</w:t>
        </w:r>
      </w:ins>
      <w:del w:id="27" w:author="Microsoft Office User" w:date="2021-10-14T21:41:00Z">
        <w:r w:rsidDel="00000748">
          <w:delText>t</w:delText>
        </w:r>
      </w:del>
      <w:r>
        <w:t xml:space="preserve">he professor in the listening, </w:t>
      </w:r>
      <w:ins w:id="28" w:author="Microsoft Office User" w:date="2021-10-14T21:42:00Z">
        <w:r w:rsidR="00000748">
          <w:t xml:space="preserve">however, </w:t>
        </w:r>
      </w:ins>
      <w:r>
        <w:t>argues that it's not the cause since many trees living in low altitude</w:t>
      </w:r>
      <w:ins w:id="29" w:author="Microsoft Office User" w:date="2021-10-14T21:42:00Z">
        <w:r w:rsidR="00BB78BB">
          <w:t>s</w:t>
        </w:r>
      </w:ins>
      <w:r>
        <w:t xml:space="preserve"> died. If it's the reason, there will be more death in the high altitude while actually more trees die in</w:t>
      </w:r>
      <w:ins w:id="30" w:author="Microsoft Office User" w:date="2021-10-14T21:43:00Z">
        <w:r w:rsidR="00BB78BB">
          <w:t xml:space="preserve"> </w:t>
        </w:r>
      </w:ins>
      <w:del w:id="31" w:author="Microsoft Office User" w:date="2021-10-14T21:43:00Z">
        <w:r w:rsidDel="00BB78BB">
          <w:delText xml:space="preserve"> t</w:delText>
        </w:r>
      </w:del>
      <w:del w:id="32" w:author="Microsoft Office User" w:date="2021-10-14T21:42:00Z">
        <w:r w:rsidDel="00BB78BB">
          <w:delText xml:space="preserve">he </w:delText>
        </w:r>
      </w:del>
      <w:r>
        <w:t>low altitude</w:t>
      </w:r>
      <w:ins w:id="33" w:author="Microsoft Office User" w:date="2021-10-14T21:43:00Z">
        <w:r w:rsidR="00BB78BB">
          <w:t>s</w:t>
        </w:r>
      </w:ins>
      <w:r>
        <w:t>.</w:t>
      </w:r>
    </w:p>
    <w:p w14:paraId="48D5A922" w14:textId="47C668E0" w:rsidR="00BC35F0" w:rsidRDefault="00BC35F0" w:rsidP="00B832F5">
      <w:pPr>
        <w:rPr>
          <w:ins w:id="34" w:author="Microsoft Office User" w:date="2021-10-14T21:43:00Z"/>
          <w:rFonts w:hint="eastAsia"/>
        </w:rPr>
      </w:pPr>
    </w:p>
    <w:p w14:paraId="21B225F4" w14:textId="1F2AAF24" w:rsidR="00BC35F0" w:rsidRPr="00B832F5" w:rsidRDefault="00BC35F0" w:rsidP="00B832F5">
      <w:pPr>
        <w:rPr>
          <w:rFonts w:hint="eastAsia"/>
        </w:rPr>
      </w:pPr>
      <w:r>
        <w:rPr>
          <w:rFonts w:hint="eastAsia"/>
        </w:rPr>
        <w:t>高低海拔</w:t>
      </w:r>
      <w:r>
        <w:t xml:space="preserve"> </w:t>
      </w:r>
      <w:r>
        <w:rPr>
          <w:rFonts w:hint="eastAsia"/>
        </w:rPr>
        <w:t>H</w:t>
      </w:r>
      <w:r>
        <w:t>igh/Low altitudes</w:t>
      </w:r>
    </w:p>
    <w:sectPr w:rsidR="00BC35F0" w:rsidRPr="00B832F5" w:rsidSect="00D84D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89"/>
    <w:rsid w:val="00000748"/>
    <w:rsid w:val="00023E7F"/>
    <w:rsid w:val="00092668"/>
    <w:rsid w:val="000A75FB"/>
    <w:rsid w:val="000B233C"/>
    <w:rsid w:val="000B6396"/>
    <w:rsid w:val="00104914"/>
    <w:rsid w:val="00104E8B"/>
    <w:rsid w:val="00115633"/>
    <w:rsid w:val="0012102C"/>
    <w:rsid w:val="00141963"/>
    <w:rsid w:val="001A060F"/>
    <w:rsid w:val="00237E36"/>
    <w:rsid w:val="00250AD2"/>
    <w:rsid w:val="002518E9"/>
    <w:rsid w:val="00256A17"/>
    <w:rsid w:val="00285013"/>
    <w:rsid w:val="00287337"/>
    <w:rsid w:val="002957F8"/>
    <w:rsid w:val="00314136"/>
    <w:rsid w:val="0032088A"/>
    <w:rsid w:val="00332E31"/>
    <w:rsid w:val="003414AE"/>
    <w:rsid w:val="00380FCA"/>
    <w:rsid w:val="00395557"/>
    <w:rsid w:val="003A38BA"/>
    <w:rsid w:val="003D3641"/>
    <w:rsid w:val="003D55E2"/>
    <w:rsid w:val="003D6B25"/>
    <w:rsid w:val="0043076B"/>
    <w:rsid w:val="00473DA6"/>
    <w:rsid w:val="00483768"/>
    <w:rsid w:val="00503934"/>
    <w:rsid w:val="00507D5A"/>
    <w:rsid w:val="0052025A"/>
    <w:rsid w:val="005231D0"/>
    <w:rsid w:val="00567109"/>
    <w:rsid w:val="0057789A"/>
    <w:rsid w:val="006204F1"/>
    <w:rsid w:val="00640B88"/>
    <w:rsid w:val="006972CA"/>
    <w:rsid w:val="006A6F1E"/>
    <w:rsid w:val="006B1C7F"/>
    <w:rsid w:val="006D0785"/>
    <w:rsid w:val="006D2461"/>
    <w:rsid w:val="006E0F54"/>
    <w:rsid w:val="006F77F6"/>
    <w:rsid w:val="007012FC"/>
    <w:rsid w:val="00781BC4"/>
    <w:rsid w:val="007A21AC"/>
    <w:rsid w:val="007A303D"/>
    <w:rsid w:val="007E2A09"/>
    <w:rsid w:val="00801B36"/>
    <w:rsid w:val="00835E89"/>
    <w:rsid w:val="00872962"/>
    <w:rsid w:val="008C75D2"/>
    <w:rsid w:val="008C7EEC"/>
    <w:rsid w:val="00905E35"/>
    <w:rsid w:val="00925EE2"/>
    <w:rsid w:val="00933263"/>
    <w:rsid w:val="00941E75"/>
    <w:rsid w:val="00991E85"/>
    <w:rsid w:val="009C2444"/>
    <w:rsid w:val="009C5B08"/>
    <w:rsid w:val="009D7E60"/>
    <w:rsid w:val="00A1746B"/>
    <w:rsid w:val="00A176E1"/>
    <w:rsid w:val="00A220BB"/>
    <w:rsid w:val="00A2391B"/>
    <w:rsid w:val="00A45D69"/>
    <w:rsid w:val="00A775C0"/>
    <w:rsid w:val="00AA2225"/>
    <w:rsid w:val="00AB0E47"/>
    <w:rsid w:val="00AF358E"/>
    <w:rsid w:val="00B07F3A"/>
    <w:rsid w:val="00B159BC"/>
    <w:rsid w:val="00B60723"/>
    <w:rsid w:val="00B832F5"/>
    <w:rsid w:val="00B84133"/>
    <w:rsid w:val="00B86D5C"/>
    <w:rsid w:val="00BA6192"/>
    <w:rsid w:val="00BB78BB"/>
    <w:rsid w:val="00BC35F0"/>
    <w:rsid w:val="00BC6DF7"/>
    <w:rsid w:val="00BE102F"/>
    <w:rsid w:val="00BF35C9"/>
    <w:rsid w:val="00C62779"/>
    <w:rsid w:val="00CA5826"/>
    <w:rsid w:val="00CC622E"/>
    <w:rsid w:val="00CC7D38"/>
    <w:rsid w:val="00CE3D68"/>
    <w:rsid w:val="00CF0894"/>
    <w:rsid w:val="00D034DF"/>
    <w:rsid w:val="00D06D0E"/>
    <w:rsid w:val="00D2612F"/>
    <w:rsid w:val="00D71AD1"/>
    <w:rsid w:val="00D84DD2"/>
    <w:rsid w:val="00D87BB8"/>
    <w:rsid w:val="00DA0EE2"/>
    <w:rsid w:val="00DB64EC"/>
    <w:rsid w:val="00DC5BD1"/>
    <w:rsid w:val="00DD54CF"/>
    <w:rsid w:val="00DD748B"/>
    <w:rsid w:val="00E231E2"/>
    <w:rsid w:val="00E26FB8"/>
    <w:rsid w:val="00E600C0"/>
    <w:rsid w:val="00E83085"/>
    <w:rsid w:val="00E94DEA"/>
    <w:rsid w:val="00EA49D4"/>
    <w:rsid w:val="00EB6019"/>
    <w:rsid w:val="00EB66F0"/>
    <w:rsid w:val="00EF171F"/>
    <w:rsid w:val="00F12871"/>
    <w:rsid w:val="00F6307A"/>
    <w:rsid w:val="00F65DCD"/>
    <w:rsid w:val="00FA644A"/>
    <w:rsid w:val="00FB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05774"/>
  <w15:chartTrackingRefBased/>
  <w15:docId w15:val="{BC0317C8-09EC-D947-9A54-ACB47846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515570">
      <w:bodyDiv w:val="1"/>
      <w:marLeft w:val="0"/>
      <w:marRight w:val="0"/>
      <w:marTop w:val="0"/>
      <w:marBottom w:val="0"/>
      <w:divBdr>
        <w:top w:val="none" w:sz="0" w:space="0" w:color="auto"/>
        <w:left w:val="none" w:sz="0" w:space="0" w:color="auto"/>
        <w:bottom w:val="none" w:sz="0" w:space="0" w:color="auto"/>
        <w:right w:val="none" w:sz="0" w:space="0" w:color="auto"/>
      </w:divBdr>
    </w:div>
    <w:div w:id="18657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EFB2E-7234-6849-A56E-F1E1EC0A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2021-10-14T13:34:00Z</dcterms:created>
  <dcterms:modified xsi:type="dcterms:W3CDTF">2021-10-15T00:54:00Z</dcterms:modified>
</cp:coreProperties>
</file>